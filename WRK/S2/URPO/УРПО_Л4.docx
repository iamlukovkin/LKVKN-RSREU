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3ABE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E404B3D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393302F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70AC7C49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«Рязанский государственный радиотехнический университет</w:t>
      </w:r>
    </w:p>
    <w:p w14:paraId="2428F2D5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В.Ф. Уткина»</w:t>
      </w:r>
    </w:p>
    <w:p w14:paraId="51F8A806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«Электронные вычислительные машины»</w:t>
      </w:r>
    </w:p>
    <w:p w14:paraId="4B52D56E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D2C257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6543B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8A1FFE" w14:textId="3FEBDA9C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о лабораторной работе №4</w:t>
      </w:r>
    </w:p>
    <w:p w14:paraId="0AFA34D5" w14:textId="029B5BD6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</w:t>
      </w:r>
      <w:r w:rsidRPr="00CD3B06">
        <w:t xml:space="preserve"> </w:t>
      </w:r>
      <w:proofErr w:type="spellStart"/>
      <w:r w:rsidRPr="00CD3B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CD3B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Совместная работа.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</w:t>
      </w:r>
    </w:p>
    <w:p w14:paraId="3BC995E3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3F87FC62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«Утилиты разработки программного обеспечения»</w:t>
      </w:r>
    </w:p>
    <w:p w14:paraId="5EEA0A0D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907561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F3F037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Выполнили:</w:t>
      </w:r>
    </w:p>
    <w:p w14:paraId="14534FFD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245</w:t>
      </w:r>
    </w:p>
    <w:p w14:paraId="5B3066DD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Бекренев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В.О.</w:t>
      </w:r>
    </w:p>
    <w:p w14:paraId="6AE710D6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Луковкин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И.В.</w:t>
      </w:r>
    </w:p>
    <w:p w14:paraId="3D7DD8CE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Бригада №2 Проверил:</w:t>
      </w:r>
    </w:p>
    <w:p w14:paraId="1FF32271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каф. ЭВМ</w:t>
      </w:r>
    </w:p>
    <w:p w14:paraId="4D7D0717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Ефимов А.И.</w:t>
      </w:r>
    </w:p>
    <w:p w14:paraId="5085E67B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</w:rPr>
      </w:pPr>
    </w:p>
    <w:p w14:paraId="3BE7D074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</w:rPr>
      </w:pPr>
    </w:p>
    <w:p w14:paraId="4734CED4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</w:rPr>
      </w:pPr>
    </w:p>
    <w:p w14:paraId="4FEF68F1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  <w:color w:val="000000"/>
        </w:rPr>
      </w:pPr>
    </w:p>
    <w:p w14:paraId="2E99BBCB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</w:rPr>
      </w:pPr>
    </w:p>
    <w:p w14:paraId="5AC63735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3"/>
        <w:jc w:val="right"/>
        <w:rPr>
          <w:rFonts w:ascii="Times New Roman" w:eastAsia="Times New Roman" w:hAnsi="Times New Roman" w:cs="Times New Roman"/>
        </w:rPr>
      </w:pPr>
    </w:p>
    <w:p w14:paraId="2DD10ED2" w14:textId="77777777" w:rsidR="00CD3B06" w:rsidRDefault="00CD3B06" w:rsidP="00CD3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483269A1" w14:textId="77777777" w:rsidR="00CD3B06" w:rsidRDefault="00CD3B06" w:rsidP="00CD3B06">
      <w:pPr>
        <w:widowControl/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Рязань, 2023 г.</w:t>
      </w:r>
    </w:p>
    <w:p w14:paraId="0FB8FF4F" w14:textId="37DE1E0D" w:rsidR="00CD3B06" w:rsidRDefault="00CD3B06" w:rsidP="00CD3B06">
      <w:pPr>
        <w:spacing w:line="360" w:lineRule="auto"/>
        <w:ind w:firstLine="709"/>
      </w:pPr>
      <w:r>
        <w:rPr>
          <w:b/>
          <w:bCs/>
        </w:rPr>
        <w:lastRenderedPageBreak/>
        <w:t xml:space="preserve">Цель работы: </w:t>
      </w:r>
      <w:r>
        <w:t>п</w:t>
      </w:r>
      <w:r w:rsidRPr="00CD3B06">
        <w:t xml:space="preserve">олучение навыков работы с системой контроля версий </w:t>
      </w:r>
      <w:proofErr w:type="spellStart"/>
      <w:r w:rsidRPr="00CD3B06">
        <w:t>Git</w:t>
      </w:r>
      <w:proofErr w:type="spellEnd"/>
      <w:r w:rsidRPr="00CD3B06">
        <w:t xml:space="preserve">, используя </w:t>
      </w:r>
      <w:proofErr w:type="spellStart"/>
      <w:r w:rsidRPr="00CD3B06">
        <w:t>GitLab</w:t>
      </w:r>
      <w:proofErr w:type="spellEnd"/>
      <w:r w:rsidRPr="00CD3B06">
        <w:t xml:space="preserve"> (ветви, разрешение конфликтов).</w:t>
      </w:r>
    </w:p>
    <w:p w14:paraId="5F33A54C" w14:textId="2C0892D1" w:rsidR="00CD3B06" w:rsidRDefault="00CD3B06" w:rsidP="00CD3B06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>Теоретическая часть</w:t>
      </w:r>
    </w:p>
    <w:p w14:paraId="45B0F136" w14:textId="14CD30CC" w:rsidR="00CD3B06" w:rsidRDefault="00CD3B06" w:rsidP="00CD3B06">
      <w:pPr>
        <w:spacing w:line="360" w:lineRule="auto"/>
        <w:ind w:firstLine="709"/>
      </w:pPr>
      <w:r>
        <w:t>Ветка – это направления разработки, которое существует независимо от другого направления, однако имеющие с ним общую историю, если заглянуть немного в прошлое. Ветка всегда берет начало как копия чего-либо и двигается от этого момента создавая свою собственную историю.</w:t>
      </w:r>
    </w:p>
    <w:p w14:paraId="442F23BA" w14:textId="77777777" w:rsidR="00CD3B06" w:rsidRDefault="00CD3B06" w:rsidP="00CD3B06">
      <w:pPr>
        <w:spacing w:line="360" w:lineRule="auto"/>
        <w:ind w:firstLine="709"/>
      </w:pPr>
      <w:r>
        <w:t xml:space="preserve">Ветвление </w:t>
      </w:r>
      <w:proofErr w:type="spellStart"/>
      <w:r>
        <w:t>Git</w:t>
      </w:r>
      <w:proofErr w:type="spellEnd"/>
      <w:r>
        <w:t xml:space="preserve"> очень легковесно. Операция создания ветки выполняется почти мгновенно, переключение между ветками - также быстро. В отличии от многих других СКВ, </w:t>
      </w:r>
      <w:proofErr w:type="spellStart"/>
      <w:r>
        <w:t>Git</w:t>
      </w:r>
      <w:proofErr w:type="spellEnd"/>
      <w:r>
        <w:t xml:space="preserve"> поощряет процесс работы, при котором ветвление и слияние выполняется часто, даже по несколько раз в день.</w:t>
      </w:r>
    </w:p>
    <w:p w14:paraId="346E964B" w14:textId="076A8FC1" w:rsidR="00CD3B06" w:rsidRDefault="00CD3B06" w:rsidP="00CD3B06">
      <w:pPr>
        <w:spacing w:line="360" w:lineRule="auto"/>
        <w:ind w:firstLine="709"/>
      </w:pPr>
      <w:r>
        <w:t>Ветка (</w:t>
      </w:r>
      <w:proofErr w:type="spellStart"/>
      <w:r>
        <w:t>branch</w:t>
      </w:r>
      <w:proofErr w:type="spellEnd"/>
      <w:r>
        <w:t xml:space="preserve">) в </w:t>
      </w:r>
      <w:proofErr w:type="spellStart"/>
      <w:r>
        <w:t>Git</w:t>
      </w:r>
      <w:proofErr w:type="spellEnd"/>
      <w:r>
        <w:t xml:space="preserve"> — это легко перемещаемый указатель на один из </w:t>
      </w:r>
      <w:proofErr w:type="spellStart"/>
      <w:r>
        <w:t>коммитов</w:t>
      </w:r>
      <w:proofErr w:type="spellEnd"/>
      <w:r>
        <w:t xml:space="preserve">. Имя основной ветки по умолчанию в </w:t>
      </w:r>
      <w:proofErr w:type="spellStart"/>
      <w:r>
        <w:t>Git</w:t>
      </w:r>
      <w:proofErr w:type="spellEnd"/>
      <w:r>
        <w:t xml:space="preserve"> — </w:t>
      </w:r>
      <w:proofErr w:type="spellStart"/>
      <w:r>
        <w:t>master</w:t>
      </w:r>
      <w:proofErr w:type="spellEnd"/>
      <w:r>
        <w:t>.</w:t>
      </w:r>
    </w:p>
    <w:p w14:paraId="5FF51F82" w14:textId="138AA0CF" w:rsidR="00CD3B06" w:rsidRDefault="00CD3B06" w:rsidP="00CD3B06">
      <w:pPr>
        <w:spacing w:line="360" w:lineRule="auto"/>
        <w:ind w:firstLine="709"/>
      </w:pPr>
      <w:r>
        <w:t xml:space="preserve">Когда вы делаете </w:t>
      </w:r>
      <w:proofErr w:type="spellStart"/>
      <w:r>
        <w:t>коммиты</w:t>
      </w:r>
      <w:proofErr w:type="spellEnd"/>
      <w:r>
        <w:t xml:space="preserve">, то получаете основную ветку, указывающую на ваш последний </w:t>
      </w:r>
      <w:proofErr w:type="spellStart"/>
      <w:r>
        <w:t>коммит</w:t>
      </w:r>
      <w:proofErr w:type="spellEnd"/>
      <w:r>
        <w:t xml:space="preserve">. Каждый </w:t>
      </w:r>
      <w:proofErr w:type="spellStart"/>
      <w:r>
        <w:t>коммит</w:t>
      </w:r>
      <w:proofErr w:type="spellEnd"/>
      <w:r>
        <w:t xml:space="preserve"> автоматически двигает этот указатель вперед.</w:t>
      </w:r>
    </w:p>
    <w:p w14:paraId="4847DA40" w14:textId="3EDCCEEF" w:rsidR="00CD3B06" w:rsidRDefault="00CD3B06" w:rsidP="00CD3B06">
      <w:pPr>
        <w:spacing w:line="360" w:lineRule="auto"/>
        <w:ind w:firstLine="709"/>
        <w:rPr>
          <w:ins w:id="0" w:author="ivan@iamlukovkin.ru" w:date="2023-04-17T20:56:00Z"/>
          <w:b/>
          <w:bCs/>
        </w:rPr>
      </w:pPr>
      <w:r>
        <w:rPr>
          <w:b/>
          <w:bCs/>
        </w:rPr>
        <w:t>Практическая часть</w:t>
      </w:r>
    </w:p>
    <w:p w14:paraId="37FB6E9B" w14:textId="09436520" w:rsidR="00F17D41" w:rsidRPr="00F17D41" w:rsidRDefault="00F17D41" w:rsidP="00CD3B06">
      <w:pPr>
        <w:spacing w:line="360" w:lineRule="auto"/>
        <w:ind w:firstLine="709"/>
        <w:rPr>
          <w:rPrChange w:id="1" w:author="ivan@iamlukovkin.ru" w:date="2023-04-17T20:57:00Z">
            <w:rPr>
              <w:b/>
              <w:bCs/>
            </w:rPr>
          </w:rPrChange>
        </w:rPr>
      </w:pPr>
      <w:ins w:id="2" w:author="ivan@iamlukovkin.ru" w:date="2023-04-17T20:56:00Z">
        <w:r w:rsidRPr="00F17D41">
          <w:rPr>
            <w:rPrChange w:id="3" w:author="ivan@iamlukovkin.ru" w:date="2023-04-17T20:57:00Z">
              <w:rPr>
                <w:b/>
                <w:bCs/>
              </w:rPr>
            </w:rPrChange>
          </w:rPr>
          <w:t xml:space="preserve">В ходе работы вместо </w:t>
        </w:r>
        <w:r w:rsidRPr="00F17D41">
          <w:rPr>
            <w:lang w:val="en-US"/>
            <w:rPrChange w:id="4" w:author="ivan@iamlukovkin.ru" w:date="2023-04-17T20:57:00Z">
              <w:rPr>
                <w:b/>
                <w:bCs/>
                <w:lang w:val="en-US"/>
              </w:rPr>
            </w:rPrChange>
          </w:rPr>
          <w:t>Gi</w:t>
        </w:r>
      </w:ins>
      <w:ins w:id="5" w:author="ivan@iamlukovkin.ru" w:date="2023-04-17T20:57:00Z">
        <w:r w:rsidRPr="00F17D41">
          <w:rPr>
            <w:lang w:val="en-US"/>
            <w:rPrChange w:id="6" w:author="ivan@iamlukovkin.ru" w:date="2023-04-17T20:57:00Z">
              <w:rPr>
                <w:b/>
                <w:bCs/>
                <w:lang w:val="en-US"/>
              </w:rPr>
            </w:rPrChange>
          </w:rPr>
          <w:t>tLab</w:t>
        </w:r>
        <w:r w:rsidRPr="00F17D41">
          <w:rPr>
            <w:rPrChange w:id="7" w:author="ivan@iamlukovkin.ru" w:date="2023-04-17T20:57:00Z">
              <w:rPr>
                <w:b/>
                <w:bCs/>
                <w:lang w:val="en-US"/>
              </w:rPr>
            </w:rPrChange>
          </w:rPr>
          <w:t xml:space="preserve"> </w:t>
        </w:r>
        <w:r w:rsidRPr="00F17D41">
          <w:rPr>
            <w:rPrChange w:id="8" w:author="ivan@iamlukovkin.ru" w:date="2023-04-17T20:57:00Z">
              <w:rPr>
                <w:b/>
                <w:bCs/>
              </w:rPr>
            </w:rPrChange>
          </w:rPr>
          <w:t>была использован похожая по принципу работы СКВ –</w:t>
        </w:r>
        <w:r w:rsidRPr="00F17D41">
          <w:rPr>
            <w:rPrChange w:id="9" w:author="ivan@iamlukovkin.ru" w:date="2023-04-17T20:57:00Z">
              <w:rPr>
                <w:lang w:val="en-US"/>
              </w:rPr>
            </w:rPrChange>
          </w:rPr>
          <w:t xml:space="preserve"> </w:t>
        </w:r>
        <w:r w:rsidRPr="00F17D41">
          <w:rPr>
            <w:lang w:val="en-US"/>
            <w:rPrChange w:id="10" w:author="ivan@iamlukovkin.ru" w:date="2023-04-17T20:57:00Z">
              <w:rPr>
                <w:b/>
                <w:bCs/>
                <w:lang w:val="en-US"/>
              </w:rPr>
            </w:rPrChange>
          </w:rPr>
          <w:t>GitHub</w:t>
        </w:r>
        <w:r w:rsidRPr="00F17D41">
          <w:rPr>
            <w:rPrChange w:id="11" w:author="ivan@iamlukovkin.ru" w:date="2023-04-17T20:57:00Z">
              <w:rPr>
                <w:b/>
                <w:bCs/>
                <w:lang w:val="en-US"/>
              </w:rPr>
            </w:rPrChange>
          </w:rPr>
          <w:t>.</w:t>
        </w:r>
      </w:ins>
    </w:p>
    <w:p w14:paraId="663CEBD2" w14:textId="43E2BFDE" w:rsidR="00432151" w:rsidRDefault="00432151" w:rsidP="00432151">
      <w:pPr>
        <w:pStyle w:val="a3"/>
        <w:numPr>
          <w:ilvl w:val="0"/>
          <w:numId w:val="1"/>
        </w:numPr>
        <w:spacing w:line="360" w:lineRule="auto"/>
        <w:ind w:left="0" w:firstLine="426"/>
      </w:pPr>
      <w:r>
        <w:t xml:space="preserve">Один из вас создаёт </w:t>
      </w:r>
      <w:proofErr w:type="spellStart"/>
      <w:r>
        <w:t>репозиторий</w:t>
      </w:r>
      <w:proofErr w:type="spellEnd"/>
      <w:r>
        <w:t>, добавляет туда файла fixme.cpp (находится в этой же директории ЛР_4).</w:t>
      </w:r>
    </w:p>
    <w:p w14:paraId="6CE772CD" w14:textId="09819504" w:rsidR="00432151" w:rsidRPr="00432151" w:rsidRDefault="00432151" w:rsidP="00432151">
      <w:pPr>
        <w:spacing w:line="360" w:lineRule="auto"/>
        <w:ind w:firstLine="709"/>
      </w:pPr>
      <w:r>
        <w:t xml:space="preserve">На сайте </w:t>
      </w:r>
      <w:proofErr w:type="spellStart"/>
      <w:r>
        <w:rPr>
          <w:lang w:val="en-US"/>
        </w:rPr>
        <w:t>Github</w:t>
      </w:r>
      <w:proofErr w:type="spellEnd"/>
      <w:r w:rsidRPr="00432151">
        <w:t>.</w:t>
      </w:r>
      <w:r>
        <w:rPr>
          <w:lang w:val="en-US"/>
        </w:rPr>
        <w:t>com</w:t>
      </w:r>
      <w:r w:rsidRPr="00432151">
        <w:t xml:space="preserve"> </w:t>
      </w:r>
      <w:r>
        <w:t xml:space="preserve">был создан </w:t>
      </w:r>
      <w:proofErr w:type="spellStart"/>
      <w:r>
        <w:t>репозиторий</w:t>
      </w:r>
      <w:proofErr w:type="spellEnd"/>
      <w:r>
        <w:t xml:space="preserve"> </w:t>
      </w:r>
      <w:r w:rsidRPr="00432151">
        <w:t>“</w:t>
      </w:r>
      <w:r>
        <w:rPr>
          <w:lang w:val="en-US"/>
        </w:rPr>
        <w:t>lab</w:t>
      </w:r>
      <w:r w:rsidRPr="00432151">
        <w:t>_4”</w:t>
      </w:r>
      <w:r>
        <w:t xml:space="preserve">, в который предварительно был внесен файл </w:t>
      </w:r>
      <w:r w:rsidRPr="00432151">
        <w:t>“</w:t>
      </w:r>
      <w:r>
        <w:rPr>
          <w:lang w:val="en-US"/>
        </w:rPr>
        <w:t>test</w:t>
      </w:r>
      <w:r w:rsidRPr="00432151">
        <w:t>.</w:t>
      </w:r>
      <w:r>
        <w:rPr>
          <w:lang w:val="en-US"/>
        </w:rPr>
        <w:t>rtf</w:t>
      </w:r>
      <w:r w:rsidRPr="00432151">
        <w:t>”</w:t>
      </w:r>
      <w:r>
        <w:t xml:space="preserve"> (рисунок 1)</w:t>
      </w:r>
      <w:r w:rsidRPr="00432151">
        <w:t>.</w:t>
      </w:r>
    </w:p>
    <w:p w14:paraId="6352D710" w14:textId="5F503B28" w:rsidR="00432151" w:rsidRDefault="00432151" w:rsidP="00432151">
      <w:pPr>
        <w:spacing w:line="360" w:lineRule="auto"/>
        <w:jc w:val="center"/>
        <w:rPr>
          <w:ins w:id="12" w:author="ivan@iamlukovkin.ru" w:date="2023-04-17T20:31:00Z"/>
        </w:rPr>
      </w:pPr>
      <w:r>
        <w:rPr>
          <w:noProof/>
        </w:rPr>
        <w:drawing>
          <wp:inline distT="0" distB="0" distL="0" distR="0" wp14:anchorId="585BFD2E" wp14:editId="24C04031">
            <wp:extent cx="4104640" cy="247199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766" cy="24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5994" w14:textId="2B97B010" w:rsidR="00432151" w:rsidRDefault="00432151">
      <w:pPr>
        <w:spacing w:line="360" w:lineRule="auto"/>
        <w:jc w:val="center"/>
        <w:pPrChange w:id="13" w:author="ivan@iamlukovkin.ru" w:date="2023-04-17T20:31:00Z">
          <w:pPr>
            <w:spacing w:line="360" w:lineRule="auto"/>
          </w:pPr>
        </w:pPrChange>
      </w:pPr>
      <w:ins w:id="14" w:author="ivan@iamlukovkin.ru" w:date="2023-04-17T20:31:00Z">
        <w:r>
          <w:t xml:space="preserve">Рисунок 1 – Создание </w:t>
        </w:r>
        <w:proofErr w:type="spellStart"/>
        <w:r>
          <w:t>репозитория</w:t>
        </w:r>
        <w:proofErr w:type="spellEnd"/>
        <w:r>
          <w:t xml:space="preserve"> и добавление в него файла</w:t>
        </w:r>
      </w:ins>
    </w:p>
    <w:p w14:paraId="4A2FC73B" w14:textId="79003B66" w:rsidR="00432151" w:rsidRDefault="00432151">
      <w:pPr>
        <w:pStyle w:val="a3"/>
        <w:numPr>
          <w:ilvl w:val="0"/>
          <w:numId w:val="1"/>
        </w:numPr>
        <w:spacing w:line="360" w:lineRule="auto"/>
        <w:ind w:left="0" w:firstLine="426"/>
        <w:rPr>
          <w:ins w:id="15" w:author="ivan@iamlukovkin.ru" w:date="2023-04-17T20:32:00Z"/>
        </w:rPr>
        <w:pPrChange w:id="16" w:author="ivan@iamlukovkin.ru" w:date="2023-04-17T20:33:00Z">
          <w:pPr>
            <w:spacing w:line="360" w:lineRule="auto"/>
            <w:ind w:firstLine="709"/>
          </w:pPr>
        </w:pPrChange>
      </w:pPr>
      <w:del w:id="17" w:author="ivan@iamlukovkin.ru" w:date="2023-04-17T20:32:00Z">
        <w:r w:rsidDel="00432151">
          <w:delText xml:space="preserve">2. </w:delText>
        </w:r>
      </w:del>
      <w:r>
        <w:t xml:space="preserve">Участник, создавший </w:t>
      </w:r>
      <w:proofErr w:type="spellStart"/>
      <w:r>
        <w:t>репозиторий</w:t>
      </w:r>
      <w:proofErr w:type="spellEnd"/>
      <w:r>
        <w:t xml:space="preserve">, добавляет второго в </w:t>
      </w:r>
      <w:proofErr w:type="spellStart"/>
      <w:r>
        <w:t>коллабоаторы</w:t>
      </w:r>
      <w:proofErr w:type="spellEnd"/>
      <w:r>
        <w:t xml:space="preserve"> проекта через </w:t>
      </w:r>
      <w:proofErr w:type="spellStart"/>
      <w:r>
        <w:t>GitLab</w:t>
      </w:r>
      <w:proofErr w:type="spellEnd"/>
      <w:r>
        <w:t>.</w:t>
      </w:r>
    </w:p>
    <w:p w14:paraId="76280978" w14:textId="50965C82" w:rsidR="00432151" w:rsidRPr="00AA595C" w:rsidRDefault="00432151" w:rsidP="00432151">
      <w:pPr>
        <w:spacing w:line="360" w:lineRule="auto"/>
        <w:ind w:firstLine="709"/>
        <w:rPr>
          <w:ins w:id="18" w:author="ivan@iamlukovkin.ru" w:date="2023-04-17T20:34:00Z"/>
        </w:rPr>
      </w:pPr>
      <w:ins w:id="19" w:author="ivan@iamlukovkin.ru" w:date="2023-04-17T20:33:00Z">
        <w:r>
          <w:lastRenderedPageBreak/>
          <w:t>Н</w:t>
        </w:r>
      </w:ins>
      <w:ins w:id="20" w:author="ivan@iamlukovkin.ru" w:date="2023-04-17T20:34:00Z">
        <w:r>
          <w:t xml:space="preserve">а сайте, где создавался </w:t>
        </w:r>
        <w:proofErr w:type="spellStart"/>
        <w:r>
          <w:t>репозиторий</w:t>
        </w:r>
        <w:proofErr w:type="spellEnd"/>
        <w:r>
          <w:t xml:space="preserve">, в поле </w:t>
        </w:r>
        <w:r>
          <w:rPr>
            <w:i/>
            <w:iCs/>
            <w:lang w:val="en-US"/>
          </w:rPr>
          <w:t>Settings</w:t>
        </w:r>
        <w:r w:rsidRPr="00432151">
          <w:rPr>
            <w:i/>
            <w:iCs/>
            <w:rPrChange w:id="21" w:author="ivan@iamlukovkin.ru" w:date="2023-04-17T20:34:00Z">
              <w:rPr>
                <w:i/>
                <w:iCs/>
                <w:lang w:val="en-US"/>
              </w:rPr>
            </w:rPrChange>
          </w:rPr>
          <w:t xml:space="preserve"> </w:t>
        </w:r>
        <w:r w:rsidR="00AA595C">
          <w:t>были настроены участники</w:t>
        </w:r>
      </w:ins>
      <w:ins w:id="22" w:author="ivan@iamlukovkin.ru" w:date="2023-04-17T20:35:00Z">
        <w:r w:rsidR="00AA595C">
          <w:t xml:space="preserve"> работы с </w:t>
        </w:r>
        <w:proofErr w:type="spellStart"/>
        <w:r w:rsidR="00AA595C">
          <w:t>репозиторием</w:t>
        </w:r>
        <w:proofErr w:type="spellEnd"/>
        <w:r w:rsidR="00AA595C">
          <w:t xml:space="preserve"> (рисунок 2).</w:t>
        </w:r>
      </w:ins>
    </w:p>
    <w:p w14:paraId="4959AA48" w14:textId="3367CA95" w:rsidR="00AA595C" w:rsidRDefault="00AA595C" w:rsidP="00AA595C">
      <w:pPr>
        <w:spacing w:line="360" w:lineRule="auto"/>
        <w:ind w:firstLine="709"/>
        <w:jc w:val="center"/>
        <w:rPr>
          <w:ins w:id="23" w:author="ivan@iamlukovkin.ru" w:date="2023-04-17T20:35:00Z"/>
        </w:rPr>
      </w:pPr>
      <w:ins w:id="24" w:author="ivan@iamlukovkin.ru" w:date="2023-04-17T20:34:00Z">
        <w:r>
          <w:rPr>
            <w:noProof/>
          </w:rPr>
          <w:drawing>
            <wp:inline distT="0" distB="0" distL="0" distR="0" wp14:anchorId="493476FB" wp14:editId="6AC3990E">
              <wp:extent cx="3430159" cy="2736427"/>
              <wp:effectExtent l="0" t="0" r="0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Рисунок 2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1812" cy="27457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FD38A6D" w14:textId="308BA8CC" w:rsidR="00AA595C" w:rsidRPr="00432151" w:rsidRDefault="00AA595C">
      <w:pPr>
        <w:spacing w:line="360" w:lineRule="auto"/>
        <w:ind w:firstLine="709"/>
        <w:jc w:val="center"/>
        <w:pPrChange w:id="25" w:author="ivan@iamlukovkin.ru" w:date="2023-04-17T20:34:00Z">
          <w:pPr>
            <w:spacing w:line="360" w:lineRule="auto"/>
            <w:ind w:firstLine="709"/>
          </w:pPr>
        </w:pPrChange>
      </w:pPr>
      <w:ins w:id="26" w:author="ivan@iamlukovkin.ru" w:date="2023-04-17T20:35:00Z">
        <w:r>
          <w:t>Рисунок 2 – Добавление редакторов</w:t>
        </w:r>
      </w:ins>
    </w:p>
    <w:p w14:paraId="66DA3B63" w14:textId="0E962B91" w:rsidR="00AA595C" w:rsidRDefault="00432151" w:rsidP="00AA595C">
      <w:pPr>
        <w:pStyle w:val="a3"/>
        <w:numPr>
          <w:ilvl w:val="0"/>
          <w:numId w:val="1"/>
        </w:numPr>
        <w:spacing w:line="360" w:lineRule="auto"/>
        <w:rPr>
          <w:ins w:id="27" w:author="ivan@iamlukovkin.ru" w:date="2023-04-17T20:41:00Z"/>
        </w:rPr>
      </w:pPr>
      <w:del w:id="28" w:author="ivan@iamlukovkin.ru" w:date="2023-04-17T20:36:00Z">
        <w:r w:rsidDel="00AA595C">
          <w:delText xml:space="preserve">3. </w:delText>
        </w:r>
      </w:del>
      <w:r>
        <w:t xml:space="preserve">Первый и второй участник клонируют проект на компьютеры. </w:t>
      </w:r>
    </w:p>
    <w:p w14:paraId="6E4B5076" w14:textId="77777777" w:rsidR="006F35AD" w:rsidDel="006F35AD" w:rsidRDefault="006F35AD" w:rsidP="006F35AD">
      <w:pPr>
        <w:pStyle w:val="a3"/>
        <w:numPr>
          <w:ilvl w:val="0"/>
          <w:numId w:val="1"/>
        </w:numPr>
        <w:spacing w:line="360" w:lineRule="auto"/>
        <w:rPr>
          <w:del w:id="29" w:author="ivan@iamlukovkin.ru" w:date="2023-04-17T20:41:00Z"/>
          <w:moveTo w:id="30" w:author="ivan@iamlukovkin.ru" w:date="2023-04-17T20:41:00Z"/>
        </w:rPr>
      </w:pPr>
      <w:moveToRangeStart w:id="31" w:author="ivan@iamlukovkin.ru" w:date="2023-04-17T20:41:00Z" w:name="move132656526"/>
      <w:moveTo w:id="32" w:author="ivan@iamlukovkin.ru" w:date="2023-04-17T20:41:00Z">
        <w:del w:id="33" w:author="ivan@iamlukovkin.ru" w:date="2023-04-17T20:41:00Z">
          <w:r w:rsidDel="006F35AD">
            <w:delText xml:space="preserve">4. </w:delText>
          </w:r>
        </w:del>
        <w:r>
          <w:t xml:space="preserve">Создайте ветки по шаблону </w:t>
        </w:r>
        <w:proofErr w:type="spellStart"/>
        <w:r>
          <w:t>feature</w:t>
        </w:r>
        <w:proofErr w:type="spellEnd"/>
        <w:r>
          <w:t>/</w:t>
        </w:r>
        <w:proofErr w:type="spellStart"/>
        <w:r>
          <w:t>variant</w:t>
        </w:r>
        <w:proofErr w:type="spellEnd"/>
        <w:r>
          <w:t>_*_[имя].</w:t>
        </w:r>
      </w:moveTo>
    </w:p>
    <w:moveToRangeEnd w:id="31"/>
    <w:p w14:paraId="3212177E" w14:textId="77777777" w:rsidR="006F35AD" w:rsidRDefault="006F35AD">
      <w:pPr>
        <w:pStyle w:val="a3"/>
        <w:numPr>
          <w:ilvl w:val="0"/>
          <w:numId w:val="1"/>
        </w:numPr>
        <w:spacing w:line="360" w:lineRule="auto"/>
        <w:rPr>
          <w:ins w:id="34" w:author="ivan@iamlukovkin.ru" w:date="2023-04-17T20:37:00Z"/>
        </w:rPr>
      </w:pPr>
    </w:p>
    <w:p w14:paraId="7F30652C" w14:textId="6F06F82B" w:rsidR="00AA595C" w:rsidRDefault="00AA595C" w:rsidP="00AA595C">
      <w:pPr>
        <w:spacing w:line="360" w:lineRule="auto"/>
        <w:ind w:firstLine="709"/>
        <w:rPr>
          <w:ins w:id="35" w:author="ivan@iamlukovkin.ru" w:date="2023-04-17T20:40:00Z"/>
        </w:rPr>
      </w:pPr>
      <w:ins w:id="36" w:author="ivan@iamlukovkin.ru" w:date="2023-04-17T20:38:00Z">
        <w:r>
          <w:t>Для</w:t>
        </w:r>
      </w:ins>
      <w:ins w:id="37" w:author="ivan@iamlukovkin.ru" w:date="2023-04-17T20:37:00Z">
        <w:r>
          <w:t xml:space="preserve"> работ</w:t>
        </w:r>
      </w:ins>
      <w:ins w:id="38" w:author="ivan@iamlukovkin.ru" w:date="2023-04-17T20:39:00Z">
        <w:r>
          <w:t>ы</w:t>
        </w:r>
      </w:ins>
      <w:ins w:id="39" w:author="ivan@iamlukovkin.ru" w:date="2023-04-17T20:37:00Z">
        <w:r>
          <w:t xml:space="preserve"> с </w:t>
        </w:r>
        <w:proofErr w:type="spellStart"/>
        <w:r>
          <w:t>репозиторием</w:t>
        </w:r>
        <w:proofErr w:type="spellEnd"/>
        <w:r>
          <w:t xml:space="preserve"> </w:t>
        </w:r>
      </w:ins>
      <w:ins w:id="40" w:author="ivan@iamlukovkin.ru" w:date="2023-04-17T20:38:00Z">
        <w:r>
          <w:t>с</w:t>
        </w:r>
      </w:ins>
      <w:ins w:id="41" w:author="ivan@iamlukovkin.ru" w:date="2023-04-17T20:37:00Z">
        <w:r>
          <w:t xml:space="preserve"> имитаци</w:t>
        </w:r>
      </w:ins>
      <w:ins w:id="42" w:author="ivan@iamlukovkin.ru" w:date="2023-04-17T20:38:00Z">
        <w:r>
          <w:t>ей</w:t>
        </w:r>
      </w:ins>
      <w:ins w:id="43" w:author="ivan@iamlukovkin.ru" w:date="2023-04-17T20:37:00Z">
        <w:r>
          <w:t xml:space="preserve"> работы с двух компьютеров </w:t>
        </w:r>
      </w:ins>
      <w:ins w:id="44" w:author="ivan@iamlukovkin.ru" w:date="2023-04-17T20:38:00Z">
        <w:r>
          <w:t xml:space="preserve">на виртуальной машине был создан второй редактор. Здесь же был </w:t>
        </w:r>
        <w:proofErr w:type="spellStart"/>
        <w:r>
          <w:t>склонирован</w:t>
        </w:r>
        <w:proofErr w:type="spellEnd"/>
        <w:r>
          <w:t xml:space="preserve"> </w:t>
        </w:r>
        <w:proofErr w:type="spellStart"/>
        <w:r>
          <w:t>репозиторий</w:t>
        </w:r>
        <w:proofErr w:type="spellEnd"/>
        <w:r>
          <w:t xml:space="preserve"> </w:t>
        </w:r>
      </w:ins>
      <w:ins w:id="45" w:author="ivan@iamlukovkin.ru" w:date="2023-04-17T20:40:00Z">
        <w:r w:rsidR="006F35AD">
          <w:t>и создана ветка</w:t>
        </w:r>
      </w:ins>
      <w:ins w:id="46" w:author="ivan@iamlukovkin.ru" w:date="2023-04-17T20:38:00Z">
        <w:r>
          <w:t xml:space="preserve"> </w:t>
        </w:r>
        <w:r>
          <w:rPr>
            <w:i/>
            <w:iCs/>
            <w:lang w:val="en-US"/>
          </w:rPr>
          <w:t>te</w:t>
        </w:r>
      </w:ins>
      <w:ins w:id="47" w:author="ivan@iamlukovkin.ru" w:date="2023-04-17T20:39:00Z">
        <w:r>
          <w:rPr>
            <w:i/>
            <w:iCs/>
            <w:lang w:val="en-US"/>
          </w:rPr>
          <w:t>st</w:t>
        </w:r>
        <w:r w:rsidRPr="00AA595C">
          <w:rPr>
            <w:i/>
            <w:iCs/>
            <w:rPrChange w:id="48" w:author="ivan@iamlukovkin.ru" w:date="2023-04-17T20:39:00Z">
              <w:rPr>
                <w:i/>
                <w:iCs/>
                <w:lang w:val="en-US"/>
              </w:rPr>
            </w:rPrChange>
          </w:rPr>
          <w:t>_</w:t>
        </w:r>
        <w:r>
          <w:rPr>
            <w:i/>
            <w:iCs/>
            <w:lang w:val="en-US"/>
          </w:rPr>
          <w:t>win</w:t>
        </w:r>
        <w:r w:rsidRPr="00AA595C">
          <w:rPr>
            <w:rPrChange w:id="49" w:author="ivan@iamlukovkin.ru" w:date="2023-04-17T20:39:00Z">
              <w:rPr>
                <w:lang w:val="en-US"/>
              </w:rPr>
            </w:rPrChange>
          </w:rPr>
          <w:t>.</w:t>
        </w:r>
        <w:r>
          <w:t xml:space="preserve"> </w:t>
        </w:r>
        <w:r w:rsidR="006F35AD">
          <w:t xml:space="preserve">Вторая копия была произведена на основной компьютер </w:t>
        </w:r>
      </w:ins>
      <w:ins w:id="50" w:author="ivan@iamlukovkin.ru" w:date="2023-04-17T20:40:00Z">
        <w:r w:rsidR="006F35AD">
          <w:t xml:space="preserve">с веткой </w:t>
        </w:r>
        <w:r w:rsidR="006F35AD">
          <w:rPr>
            <w:i/>
            <w:iCs/>
            <w:lang w:val="en-US"/>
          </w:rPr>
          <w:t>test</w:t>
        </w:r>
        <w:r w:rsidR="006F35AD" w:rsidRPr="006F35AD">
          <w:rPr>
            <w:i/>
            <w:iCs/>
            <w:rPrChange w:id="51" w:author="ivan@iamlukovkin.ru" w:date="2023-04-17T20:40:00Z">
              <w:rPr>
                <w:i/>
                <w:iCs/>
                <w:lang w:val="en-US"/>
              </w:rPr>
            </w:rPrChange>
          </w:rPr>
          <w:t>_</w:t>
        </w:r>
        <w:r w:rsidR="006F35AD">
          <w:rPr>
            <w:i/>
            <w:iCs/>
            <w:lang w:val="en-US"/>
          </w:rPr>
          <w:t>mac</w:t>
        </w:r>
        <w:r w:rsidR="006F35AD">
          <w:rPr>
            <w:i/>
            <w:iCs/>
          </w:rPr>
          <w:t xml:space="preserve"> </w:t>
        </w:r>
        <w:r w:rsidR="006F35AD">
          <w:t>(рисунок 3).</w:t>
        </w:r>
      </w:ins>
    </w:p>
    <w:p w14:paraId="796B8A32" w14:textId="1440B2F5" w:rsidR="006F35AD" w:rsidRDefault="006F35AD" w:rsidP="00AA595C">
      <w:pPr>
        <w:spacing w:line="360" w:lineRule="auto"/>
        <w:ind w:firstLine="709"/>
        <w:rPr>
          <w:ins w:id="52" w:author="ivan@iamlukovkin.ru" w:date="2023-04-17T20:41:00Z"/>
        </w:rPr>
      </w:pPr>
      <w:ins w:id="53" w:author="ivan@iamlukovkin.ru" w:date="2023-04-17T20:40:00Z">
        <w:r>
          <w:rPr>
            <w:noProof/>
          </w:rPr>
          <w:drawing>
            <wp:inline distT="0" distB="0" distL="0" distR="0" wp14:anchorId="6CD72014" wp14:editId="44A8A14C">
              <wp:extent cx="2562871" cy="1753875"/>
              <wp:effectExtent l="0" t="0" r="254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Рисунок 3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3314" cy="17815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4673D2D6" wp14:editId="3E33E112">
              <wp:extent cx="2465493" cy="1756918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Рисунок 4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4186" cy="21621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1E2C63" w14:textId="6B46E94A" w:rsidR="006F35AD" w:rsidRPr="006F35AD" w:rsidRDefault="006F35AD">
      <w:pPr>
        <w:spacing w:line="360" w:lineRule="auto"/>
        <w:jc w:val="center"/>
        <w:rPr>
          <w:ins w:id="54" w:author="ivan@iamlukovkin.ru" w:date="2023-04-17T20:36:00Z"/>
        </w:rPr>
        <w:pPrChange w:id="55" w:author="ivan@iamlukovkin.ru" w:date="2023-04-17T20:41:00Z">
          <w:pPr>
            <w:pStyle w:val="a3"/>
            <w:numPr>
              <w:numId w:val="1"/>
            </w:numPr>
            <w:spacing w:line="360" w:lineRule="auto"/>
            <w:ind w:left="1069" w:hanging="360"/>
          </w:pPr>
        </w:pPrChange>
      </w:pPr>
      <w:ins w:id="56" w:author="ivan@iamlukovkin.ru" w:date="2023-04-17T20:41:00Z">
        <w:r>
          <w:t xml:space="preserve">Рисунок 3 – Клонирование </w:t>
        </w:r>
        <w:proofErr w:type="spellStart"/>
        <w:r>
          <w:t>репозитория</w:t>
        </w:r>
        <w:proofErr w:type="spellEnd"/>
        <w:r>
          <w:t xml:space="preserve"> и создание веток</w:t>
        </w:r>
      </w:ins>
    </w:p>
    <w:p w14:paraId="68B1925B" w14:textId="674E3E36" w:rsidR="00AA595C" w:rsidDel="00AA595C" w:rsidRDefault="00432151">
      <w:pPr>
        <w:spacing w:line="360" w:lineRule="auto"/>
        <w:ind w:firstLine="709"/>
        <w:rPr>
          <w:del w:id="57" w:author="ivan@iamlukovkin.ru" w:date="2023-04-17T20:36:00Z"/>
        </w:rPr>
      </w:pPr>
      <w:moveFromRangeStart w:id="58" w:author="ivan@iamlukovkin.ru" w:date="2023-04-17T20:41:00Z" w:name="move132656526"/>
      <w:moveFrom w:id="59" w:author="ivan@iamlukovkin.ru" w:date="2023-04-17T20:41:00Z">
        <w:r w:rsidDel="006F35AD">
          <w:t>4. Создайте ветки по шаблону feature/variant_*_[имя].</w:t>
        </w:r>
      </w:moveFrom>
      <w:moveFromRangeEnd w:id="58"/>
    </w:p>
    <w:p w14:paraId="5F7A779A" w14:textId="77777777" w:rsidR="00432151" w:rsidRDefault="00432151" w:rsidP="00432151">
      <w:pPr>
        <w:spacing w:line="360" w:lineRule="auto"/>
        <w:ind w:firstLine="709"/>
        <w:rPr>
          <w:ins w:id="60" w:author="ivan@iamlukovkin.ru" w:date="2023-04-17T20:42:00Z"/>
        </w:rPr>
      </w:pPr>
      <w:r>
        <w:t>5. Поправьте файл "fixme.cpp". Сделайте так, чтобы ваши изменения покрывали одни и те же участки кода.</w:t>
      </w:r>
    </w:p>
    <w:p w14:paraId="3FB5932E" w14:textId="40A59655" w:rsidR="006F35AD" w:rsidRPr="006F35AD" w:rsidRDefault="006F35AD" w:rsidP="00432151">
      <w:pPr>
        <w:spacing w:line="360" w:lineRule="auto"/>
        <w:ind w:firstLine="709"/>
      </w:pPr>
      <w:ins w:id="61" w:author="ivan@iamlukovkin.ru" w:date="2023-04-17T20:42:00Z">
        <w:r>
          <w:rPr>
            <w:lang w:val="en-US"/>
          </w:rPr>
          <w:t>Commit</w:t>
        </w:r>
        <w:r>
          <w:t>-ы веток представлены на р</w:t>
        </w:r>
      </w:ins>
      <w:ins w:id="62" w:author="ivan@iamlukovkin.ru" w:date="2023-04-17T20:43:00Z">
        <w:r>
          <w:t>исунке 3.</w:t>
        </w:r>
      </w:ins>
    </w:p>
    <w:p w14:paraId="62A0E50F" w14:textId="2B850B0E" w:rsidR="00432151" w:rsidRDefault="00432151" w:rsidP="00432151">
      <w:pPr>
        <w:spacing w:line="360" w:lineRule="auto"/>
        <w:ind w:firstLine="709"/>
        <w:rPr>
          <w:ins w:id="63" w:author="ivan@iamlukovkin.ru" w:date="2023-04-17T20:43:00Z"/>
        </w:rPr>
      </w:pPr>
      <w:r>
        <w:t xml:space="preserve">6. Влейте изменения ветки напарника к себе в ветку. Отразите в сообщении к </w:t>
      </w:r>
      <w:proofErr w:type="spellStart"/>
      <w:r>
        <w:t>коммиту</w:t>
      </w:r>
      <w:proofErr w:type="spellEnd"/>
      <w:r>
        <w:t xml:space="preserve">, то, что это </w:t>
      </w:r>
      <w:proofErr w:type="spellStart"/>
      <w:r>
        <w:t>коммит</w:t>
      </w:r>
      <w:proofErr w:type="spellEnd"/>
      <w:r>
        <w:t xml:space="preserve"> с вливанием веток.</w:t>
      </w:r>
    </w:p>
    <w:p w14:paraId="2A05D933" w14:textId="6E2C789F" w:rsidR="006F35AD" w:rsidRPr="006F35AD" w:rsidRDefault="006F35AD" w:rsidP="00432151">
      <w:pPr>
        <w:spacing w:line="360" w:lineRule="auto"/>
        <w:ind w:firstLine="709"/>
        <w:rPr>
          <w:ins w:id="64" w:author="ivan@iamlukovkin.ru" w:date="2023-04-17T20:44:00Z"/>
        </w:rPr>
      </w:pPr>
      <w:ins w:id="65" w:author="ivan@iamlukovkin.ru" w:date="2023-04-17T20:44:00Z">
        <w:r>
          <w:t>При слиянии веток</w:t>
        </w:r>
        <w:r w:rsidRPr="006F35AD">
          <w:rPr>
            <w:rPrChange w:id="66" w:author="ivan@iamlukovkin.ru" w:date="2023-04-17T20:44:00Z">
              <w:rPr>
                <w:lang w:val="en-US"/>
              </w:rPr>
            </w:rPrChange>
          </w:rPr>
          <w:t xml:space="preserve"> </w:t>
        </w:r>
        <w:r>
          <w:t>возник конфликт</w:t>
        </w:r>
        <w:r w:rsidR="002C584E">
          <w:t xml:space="preserve">, о чем сообщает </w:t>
        </w:r>
      </w:ins>
      <w:ins w:id="67" w:author="ivan@iamlukovkin.ru" w:date="2023-04-17T20:45:00Z">
        <w:r w:rsidR="002C584E">
          <w:t>возникшее окно</w:t>
        </w:r>
      </w:ins>
      <w:ins w:id="68" w:author="ivan@iamlukovkin.ru" w:date="2023-04-17T20:46:00Z">
        <w:r w:rsidR="002C584E">
          <w:t xml:space="preserve"> (рисунок 4)</w:t>
        </w:r>
      </w:ins>
      <w:ins w:id="69" w:author="ivan@iamlukovkin.ru" w:date="2023-04-17T20:45:00Z">
        <w:r w:rsidR="002C584E">
          <w:t>. Помимо этого</w:t>
        </w:r>
      </w:ins>
      <w:ins w:id="70" w:author="ivan@iamlukovkin.ru" w:date="2023-04-17T20:46:00Z">
        <w:r w:rsidR="002C584E">
          <w:t>,</w:t>
        </w:r>
      </w:ins>
      <w:ins w:id="71" w:author="ivan@iamlukovkin.ru" w:date="2023-04-17T20:45:00Z">
        <w:r w:rsidR="002C584E">
          <w:t xml:space="preserve"> сразу же представлен</w:t>
        </w:r>
      </w:ins>
      <w:ins w:id="72" w:author="ivan@iamlukovkin.ru" w:date="2023-04-17T20:46:00Z">
        <w:r w:rsidR="002C584E">
          <w:t xml:space="preserve">ы возможные варианты решения этого конфликта </w:t>
        </w:r>
        <w:r w:rsidR="002C584E">
          <w:lastRenderedPageBreak/>
          <w:t>(рисунок 5).</w:t>
        </w:r>
      </w:ins>
    </w:p>
    <w:p w14:paraId="604634E0" w14:textId="34F570B8" w:rsidR="006F35AD" w:rsidRDefault="006F35AD" w:rsidP="002C584E">
      <w:pPr>
        <w:spacing w:line="360" w:lineRule="auto"/>
        <w:ind w:firstLine="709"/>
        <w:jc w:val="center"/>
        <w:rPr>
          <w:ins w:id="73" w:author="ivan@iamlukovkin.ru" w:date="2023-04-17T20:45:00Z"/>
        </w:rPr>
      </w:pPr>
      <w:ins w:id="74" w:author="ivan@iamlukovkin.ru" w:date="2023-04-17T20:44:00Z">
        <w:r>
          <w:rPr>
            <w:noProof/>
          </w:rPr>
          <w:drawing>
            <wp:inline distT="0" distB="0" distL="0" distR="0" wp14:anchorId="5A48226F" wp14:editId="5CAC1DF8">
              <wp:extent cx="3183256" cy="1712595"/>
              <wp:effectExtent l="0" t="0" r="4445" b="1905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Рисунок 5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6493" cy="17358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F202C2" w14:textId="355AF455" w:rsidR="002C584E" w:rsidRDefault="002C584E" w:rsidP="002C584E">
      <w:pPr>
        <w:spacing w:line="360" w:lineRule="auto"/>
        <w:ind w:firstLine="709"/>
        <w:jc w:val="center"/>
        <w:rPr>
          <w:ins w:id="75" w:author="ivan@iamlukovkin.ru" w:date="2023-04-17T20:45:00Z"/>
        </w:rPr>
      </w:pPr>
      <w:ins w:id="76" w:author="ivan@iamlukovkin.ru" w:date="2023-04-17T20:45:00Z">
        <w:r>
          <w:t>Рисунок 4 – Возникновение конфликта</w:t>
        </w:r>
      </w:ins>
    </w:p>
    <w:p w14:paraId="7D5C2356" w14:textId="0D806188" w:rsidR="002C584E" w:rsidRDefault="002C584E" w:rsidP="002C584E">
      <w:pPr>
        <w:spacing w:line="360" w:lineRule="auto"/>
        <w:ind w:firstLine="709"/>
        <w:jc w:val="center"/>
        <w:rPr>
          <w:ins w:id="77" w:author="ivan@iamlukovkin.ru" w:date="2023-04-17T20:45:00Z"/>
        </w:rPr>
      </w:pPr>
      <w:ins w:id="78" w:author="ivan@iamlukovkin.ru" w:date="2023-04-17T20:45:00Z">
        <w:r>
          <w:rPr>
            <w:noProof/>
          </w:rPr>
          <w:drawing>
            <wp:inline distT="0" distB="0" distL="0" distR="0" wp14:anchorId="11E486F3" wp14:editId="02518C4F">
              <wp:extent cx="2984500" cy="609600"/>
              <wp:effectExtent l="0" t="0" r="0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Рисунок 6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84500" cy="60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2A660B" w14:textId="5FB38810" w:rsidR="002C584E" w:rsidRDefault="002C584E">
      <w:pPr>
        <w:spacing w:line="360" w:lineRule="auto"/>
        <w:ind w:firstLine="709"/>
        <w:jc w:val="center"/>
        <w:pPrChange w:id="79" w:author="ivan@iamlukovkin.ru" w:date="2023-04-17T20:45:00Z">
          <w:pPr>
            <w:spacing w:line="360" w:lineRule="auto"/>
            <w:ind w:firstLine="709"/>
          </w:pPr>
        </w:pPrChange>
      </w:pPr>
      <w:ins w:id="80" w:author="ivan@iamlukovkin.ru" w:date="2023-04-17T20:45:00Z">
        <w:r>
          <w:t xml:space="preserve">Рисунок </w:t>
        </w:r>
      </w:ins>
      <w:ins w:id="81" w:author="ivan@iamlukovkin.ru" w:date="2023-04-17T20:46:00Z">
        <w:r>
          <w:t>5 – Варианты решения конфликта</w:t>
        </w:r>
      </w:ins>
    </w:p>
    <w:p w14:paraId="51805F7E" w14:textId="3B1C5496" w:rsidR="00432151" w:rsidRDefault="00432151" w:rsidP="00432151">
      <w:pPr>
        <w:spacing w:line="360" w:lineRule="auto"/>
        <w:ind w:firstLine="709"/>
        <w:rPr>
          <w:ins w:id="82" w:author="ivan@iamlukovkin.ru" w:date="2023-04-17T20:47:00Z"/>
        </w:rPr>
      </w:pPr>
      <w:r>
        <w:t>7. Разрешите возникшие конфликты.</w:t>
      </w:r>
    </w:p>
    <w:p w14:paraId="5CF8B715" w14:textId="3410F787" w:rsidR="002C584E" w:rsidRPr="002C584E" w:rsidRDefault="002C584E">
      <w:pPr>
        <w:spacing w:line="360" w:lineRule="auto"/>
        <w:ind w:firstLine="709"/>
      </w:pPr>
      <w:ins w:id="83" w:author="ivan@iamlukovkin.ru" w:date="2023-04-17T20:47:00Z">
        <w:r>
          <w:t xml:space="preserve">При выполнении работы конфликт был решён путем выбора пункта </w:t>
        </w:r>
        <w:r>
          <w:rPr>
            <w:i/>
            <w:iCs/>
            <w:lang w:val="en-US"/>
          </w:rPr>
          <w:t>Use</w:t>
        </w:r>
        <w:r w:rsidRPr="002C584E">
          <w:rPr>
            <w:i/>
            <w:iCs/>
            <w:rPrChange w:id="84" w:author="ivan@iamlukovkin.ru" w:date="2023-04-17T20:47:00Z">
              <w:rPr>
                <w:i/>
                <w:iCs/>
                <w:lang w:val="en-US"/>
              </w:rPr>
            </w:rPrChange>
          </w:rPr>
          <w:t xml:space="preserve"> </w:t>
        </w:r>
        <w:r>
          <w:rPr>
            <w:i/>
            <w:iCs/>
            <w:lang w:val="en-US"/>
          </w:rPr>
          <w:t>the</w:t>
        </w:r>
        <w:r w:rsidRPr="002C584E">
          <w:rPr>
            <w:i/>
            <w:iCs/>
            <w:rPrChange w:id="85" w:author="ivan@iamlukovkin.ru" w:date="2023-04-17T20:47:00Z">
              <w:rPr>
                <w:i/>
                <w:iCs/>
                <w:lang w:val="en-US"/>
              </w:rPr>
            </w:rPrChange>
          </w:rPr>
          <w:t xml:space="preserve"> </w:t>
        </w:r>
        <w:r>
          <w:rPr>
            <w:i/>
            <w:iCs/>
            <w:lang w:val="en-US"/>
          </w:rPr>
          <w:t>modified</w:t>
        </w:r>
        <w:r w:rsidRPr="002C584E">
          <w:rPr>
            <w:i/>
            <w:iCs/>
            <w:rPrChange w:id="86" w:author="ivan@iamlukovkin.ru" w:date="2023-04-17T20:47:00Z">
              <w:rPr>
                <w:i/>
                <w:iCs/>
                <w:lang w:val="en-US"/>
              </w:rPr>
            </w:rPrChange>
          </w:rPr>
          <w:t xml:space="preserve"> </w:t>
        </w:r>
        <w:r>
          <w:rPr>
            <w:i/>
            <w:iCs/>
            <w:lang w:val="en-US"/>
          </w:rPr>
          <w:t>file</w:t>
        </w:r>
        <w:r w:rsidRPr="002C584E">
          <w:rPr>
            <w:i/>
            <w:iCs/>
            <w:rPrChange w:id="87" w:author="ivan@iamlukovkin.ru" w:date="2023-04-17T20:47:00Z">
              <w:rPr>
                <w:i/>
                <w:iCs/>
                <w:lang w:val="en-US"/>
              </w:rPr>
            </w:rPrChange>
          </w:rPr>
          <w:t xml:space="preserve"> </w:t>
        </w:r>
        <w:r>
          <w:rPr>
            <w:i/>
            <w:iCs/>
            <w:lang w:val="en-US"/>
          </w:rPr>
          <w:t>from</w:t>
        </w:r>
        <w:r w:rsidRPr="002C584E">
          <w:rPr>
            <w:i/>
            <w:iCs/>
            <w:rPrChange w:id="88" w:author="ivan@iamlukovkin.ru" w:date="2023-04-17T20:47:00Z">
              <w:rPr>
                <w:i/>
                <w:iCs/>
                <w:lang w:val="en-US"/>
              </w:rPr>
            </w:rPrChange>
          </w:rPr>
          <w:t xml:space="preserve"> </w:t>
        </w:r>
        <w:r>
          <w:rPr>
            <w:i/>
            <w:iCs/>
            <w:lang w:val="en-US"/>
          </w:rPr>
          <w:t>my</w:t>
        </w:r>
        <w:r w:rsidRPr="002C584E">
          <w:rPr>
            <w:i/>
            <w:iCs/>
            <w:rPrChange w:id="89" w:author="ivan@iamlukovkin.ru" w:date="2023-04-17T20:47:00Z">
              <w:rPr>
                <w:i/>
                <w:iCs/>
                <w:lang w:val="en-US"/>
              </w:rPr>
            </w:rPrChange>
          </w:rPr>
          <w:t>_</w:t>
        </w:r>
        <w:r>
          <w:rPr>
            <w:i/>
            <w:iCs/>
            <w:lang w:val="en-US"/>
          </w:rPr>
          <w:t>win</w:t>
        </w:r>
        <w:r>
          <w:t>.</w:t>
        </w:r>
      </w:ins>
    </w:p>
    <w:p w14:paraId="44DC45F5" w14:textId="0249EB3A" w:rsidR="00432151" w:rsidRDefault="00432151" w:rsidP="00432151">
      <w:pPr>
        <w:spacing w:line="360" w:lineRule="auto"/>
        <w:ind w:firstLine="709"/>
        <w:rPr>
          <w:ins w:id="90" w:author="ivan@iamlukovkin.ru" w:date="2023-04-17T20:48:00Z"/>
        </w:rPr>
      </w:pPr>
      <w:r>
        <w:t>8. Исследуйте, когда конфликт получается, а когда - нет.</w:t>
      </w:r>
    </w:p>
    <w:p w14:paraId="68D1CC16" w14:textId="46979963" w:rsidR="002C584E" w:rsidRDefault="002C584E" w:rsidP="00432151">
      <w:pPr>
        <w:spacing w:line="360" w:lineRule="auto"/>
        <w:ind w:firstLine="709"/>
      </w:pPr>
      <w:ins w:id="91" w:author="ivan@iamlukovkin.ru" w:date="2023-04-17T20:48:00Z">
        <w:r>
          <w:t>Конфликты при слиянии возникают при редактировании пользователями одного и того же объекта файла.</w:t>
        </w:r>
      </w:ins>
    </w:p>
    <w:p w14:paraId="0013286F" w14:textId="09F4BB81" w:rsidR="00432151" w:rsidRDefault="00432151" w:rsidP="00432151">
      <w:pPr>
        <w:spacing w:line="360" w:lineRule="auto"/>
        <w:ind w:firstLine="709"/>
        <w:rPr>
          <w:ins w:id="92" w:author="ivan@iamlukovkin.ru" w:date="2023-04-17T20:50:00Z"/>
        </w:rPr>
      </w:pPr>
      <w:r>
        <w:t xml:space="preserve">9. Влейте изменения в ветку </w:t>
      </w:r>
      <w:proofErr w:type="spellStart"/>
      <w:r>
        <w:t>feature</w:t>
      </w:r>
      <w:proofErr w:type="spellEnd"/>
      <w:r>
        <w:t>/</w:t>
      </w:r>
      <w:proofErr w:type="spellStart"/>
      <w:r>
        <w:t>develop</w:t>
      </w:r>
      <w:proofErr w:type="spellEnd"/>
      <w:r>
        <w:t>_* (предварительно её создав).</w:t>
      </w:r>
    </w:p>
    <w:p w14:paraId="0CCA05F4" w14:textId="42E0D0D9" w:rsidR="00F17D41" w:rsidRDefault="00F17D41" w:rsidP="00432151">
      <w:pPr>
        <w:spacing w:line="360" w:lineRule="auto"/>
        <w:ind w:firstLine="709"/>
        <w:rPr>
          <w:ins w:id="93" w:author="ivan@iamlukovkin.ru" w:date="2023-04-17T20:50:00Z"/>
        </w:rPr>
      </w:pPr>
      <w:ins w:id="94" w:author="ivan@iamlukovkin.ru" w:date="2023-04-17T20:50:00Z">
        <w:r>
          <w:t>Результат слияния представлен на рисунке 6.</w:t>
        </w:r>
      </w:ins>
    </w:p>
    <w:p w14:paraId="17B8A3A6" w14:textId="45B8EF6C" w:rsidR="002C584E" w:rsidRDefault="002C584E" w:rsidP="002C584E">
      <w:pPr>
        <w:spacing w:line="360" w:lineRule="auto"/>
        <w:ind w:firstLine="709"/>
        <w:jc w:val="center"/>
        <w:rPr>
          <w:ins w:id="95" w:author="ivan@iamlukovkin.ru" w:date="2023-04-17T20:50:00Z"/>
        </w:rPr>
      </w:pPr>
      <w:ins w:id="96" w:author="ivan@iamlukovkin.ru" w:date="2023-04-17T20:50:00Z">
        <w:r>
          <w:rPr>
            <w:noProof/>
          </w:rPr>
          <w:drawing>
            <wp:inline distT="0" distB="0" distL="0" distR="0" wp14:anchorId="4F982FDD" wp14:editId="1C7122E1">
              <wp:extent cx="3733800" cy="304800"/>
              <wp:effectExtent l="0" t="0" r="0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Рисунок 7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33800" cy="304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C5CCDC" w14:textId="48F649FA" w:rsidR="00F17D41" w:rsidRPr="00F17D41" w:rsidRDefault="00F17D41">
      <w:pPr>
        <w:spacing w:line="360" w:lineRule="auto"/>
        <w:ind w:firstLine="709"/>
        <w:jc w:val="center"/>
        <w:pPrChange w:id="97" w:author="ivan@iamlukovkin.ru" w:date="2023-04-17T20:50:00Z">
          <w:pPr>
            <w:spacing w:line="360" w:lineRule="auto"/>
            <w:ind w:firstLine="709"/>
          </w:pPr>
        </w:pPrChange>
      </w:pPr>
      <w:ins w:id="98" w:author="ivan@iamlukovkin.ru" w:date="2023-04-17T20:50:00Z">
        <w:r>
          <w:t xml:space="preserve">Рисунок 6 – Слияние в ветку </w:t>
        </w:r>
        <w:r w:rsidRPr="00F17D41">
          <w:rPr>
            <w:i/>
            <w:iCs/>
            <w:lang w:val="en-US"/>
            <w:rPrChange w:id="99" w:author="ivan@iamlukovkin.ru" w:date="2023-04-17T20:51:00Z">
              <w:rPr>
                <w:lang w:val="en-US"/>
              </w:rPr>
            </w:rPrChange>
          </w:rPr>
          <w:t>develop</w:t>
        </w:r>
      </w:ins>
    </w:p>
    <w:p w14:paraId="7A02D089" w14:textId="77777777" w:rsidR="00432151" w:rsidRDefault="00432151" w:rsidP="00432151">
      <w:pPr>
        <w:spacing w:line="360" w:lineRule="auto"/>
        <w:ind w:firstLine="709"/>
      </w:pPr>
      <w:r>
        <w:t xml:space="preserve">10. Сделайте ещё два любых </w:t>
      </w:r>
      <w:proofErr w:type="spellStart"/>
      <w:r>
        <w:t>коммита</w:t>
      </w:r>
      <w:proofErr w:type="spellEnd"/>
      <w:r>
        <w:t xml:space="preserve"> в своих ветках.</w:t>
      </w:r>
    </w:p>
    <w:p w14:paraId="0A3AF2EE" w14:textId="12864B63" w:rsidR="00F17D41" w:rsidRDefault="00432151" w:rsidP="00432151">
      <w:pPr>
        <w:spacing w:line="360" w:lineRule="auto"/>
        <w:ind w:firstLine="709"/>
        <w:rPr>
          <w:ins w:id="100" w:author="ivan@iamlukovkin.ru" w:date="2023-04-17T20:53:00Z"/>
        </w:rPr>
      </w:pPr>
      <w:r>
        <w:t xml:space="preserve">11. Произведите редактирование последнего сообщения </w:t>
      </w:r>
      <w:proofErr w:type="spellStart"/>
      <w:r>
        <w:t>коммитов</w:t>
      </w:r>
      <w:proofErr w:type="spellEnd"/>
      <w:r>
        <w:t xml:space="preserve">; </w:t>
      </w:r>
    </w:p>
    <w:p w14:paraId="4506CDE9" w14:textId="70B4C03D" w:rsidR="00F17D41" w:rsidRDefault="00F17D41" w:rsidP="00432151">
      <w:pPr>
        <w:spacing w:line="360" w:lineRule="auto"/>
        <w:ind w:firstLine="709"/>
        <w:rPr>
          <w:ins w:id="101" w:author="ivan@iamlukovkin.ru" w:date="2023-04-17T20:54:00Z"/>
        </w:rPr>
      </w:pPr>
      <w:ins w:id="102" w:author="ivan@iamlukovkin.ru" w:date="2023-04-17T20:53:00Z">
        <w:r>
          <w:t xml:space="preserve">Редактирование сообщений </w:t>
        </w:r>
        <w:proofErr w:type="spellStart"/>
        <w:r>
          <w:t>коммитов</w:t>
        </w:r>
        <w:proofErr w:type="spellEnd"/>
        <w:r>
          <w:t xml:space="preserve"> возможно при использовании функции </w:t>
        </w:r>
        <w:r>
          <w:rPr>
            <w:i/>
            <w:iCs/>
            <w:lang w:val="en-US"/>
          </w:rPr>
          <w:t>Amend</w:t>
        </w:r>
        <w:r w:rsidRPr="00F17D41">
          <w:rPr>
            <w:i/>
            <w:iCs/>
            <w:rPrChange w:id="103" w:author="ivan@iamlukovkin.ru" w:date="2023-04-17T20:53:00Z">
              <w:rPr>
                <w:i/>
                <w:iCs/>
                <w:lang w:val="en-US"/>
              </w:rPr>
            </w:rPrChange>
          </w:rPr>
          <w:t xml:space="preserve"> </w:t>
        </w:r>
        <w:r>
          <w:rPr>
            <w:i/>
            <w:iCs/>
            <w:lang w:val="en-US"/>
          </w:rPr>
          <w:t>commit</w:t>
        </w:r>
        <w:r w:rsidRPr="00F17D41">
          <w:rPr>
            <w:i/>
            <w:iCs/>
            <w:rPrChange w:id="104" w:author="ivan@iamlukovkin.ru" w:date="2023-04-17T20:53:00Z">
              <w:rPr>
                <w:i/>
                <w:iCs/>
                <w:lang w:val="en-US"/>
              </w:rPr>
            </w:rPrChange>
          </w:rPr>
          <w:t>.</w:t>
        </w:r>
        <w:r>
          <w:t xml:space="preserve"> Принцип ее работы представлен на рисунке</w:t>
        </w:r>
      </w:ins>
      <w:ins w:id="105" w:author="ivan@iamlukovkin.ru" w:date="2023-04-17T20:54:00Z">
        <w:r>
          <w:t xml:space="preserve"> 7.</w:t>
        </w:r>
      </w:ins>
    </w:p>
    <w:p w14:paraId="613FD048" w14:textId="4AC895F0" w:rsidR="00F17D41" w:rsidRDefault="00F17D41" w:rsidP="00F17D41">
      <w:pPr>
        <w:spacing w:line="360" w:lineRule="auto"/>
        <w:ind w:firstLine="709"/>
        <w:jc w:val="center"/>
        <w:rPr>
          <w:ins w:id="106" w:author="ivan@iamlukovkin.ru" w:date="2023-04-17T20:54:00Z"/>
        </w:rPr>
      </w:pPr>
      <w:ins w:id="107" w:author="ivan@iamlukovkin.ru" w:date="2023-04-17T20:54:00Z">
        <w:r>
          <w:rPr>
            <w:noProof/>
          </w:rPr>
          <w:drawing>
            <wp:inline distT="0" distB="0" distL="0" distR="0" wp14:anchorId="60FF778B" wp14:editId="2E34E87A">
              <wp:extent cx="1341120" cy="1489544"/>
              <wp:effectExtent l="0" t="0" r="5080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Рисунок 8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0267" cy="14997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048C8C2A" wp14:editId="3DED1197">
              <wp:extent cx="2241973" cy="1502729"/>
              <wp:effectExtent l="0" t="0" r="0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Рисунок 9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0758" cy="15354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C2CE7FD" w14:textId="23FAEE7D" w:rsidR="00F17D41" w:rsidRPr="00F17D41" w:rsidRDefault="00F17D41">
      <w:pPr>
        <w:spacing w:line="360" w:lineRule="auto"/>
        <w:ind w:firstLine="709"/>
        <w:jc w:val="center"/>
        <w:rPr>
          <w:ins w:id="108" w:author="ivan@iamlukovkin.ru" w:date="2023-04-17T20:51:00Z"/>
        </w:rPr>
        <w:pPrChange w:id="109" w:author="ivan@iamlukovkin.ru" w:date="2023-04-17T20:54:00Z">
          <w:pPr>
            <w:spacing w:line="360" w:lineRule="auto"/>
            <w:ind w:firstLine="709"/>
          </w:pPr>
        </w:pPrChange>
      </w:pPr>
      <w:ins w:id="110" w:author="ivan@iamlukovkin.ru" w:date="2023-04-17T20:54:00Z">
        <w:r>
          <w:t xml:space="preserve">Рисунок 7 – Редактирование сообщений </w:t>
        </w:r>
        <w:proofErr w:type="spellStart"/>
        <w:r>
          <w:t>комитов</w:t>
        </w:r>
      </w:ins>
      <w:proofErr w:type="spellEnd"/>
    </w:p>
    <w:p w14:paraId="6F6F1C93" w14:textId="326AD85E" w:rsidR="00CD3B06" w:rsidRDefault="00432151" w:rsidP="00432151">
      <w:pPr>
        <w:spacing w:line="360" w:lineRule="auto"/>
        <w:ind w:firstLine="709"/>
        <w:rPr>
          <w:ins w:id="111" w:author="ivan@iamlukovkin.ru" w:date="2023-04-17T20:55:00Z"/>
        </w:rPr>
      </w:pPr>
      <w:r>
        <w:t xml:space="preserve">12. Влейте в свою ветку изменения напарника и затем отмените </w:t>
      </w:r>
      <w:proofErr w:type="spellStart"/>
      <w:r>
        <w:t>коммит</w:t>
      </w:r>
      <w:proofErr w:type="spellEnd"/>
      <w:r>
        <w:t xml:space="preserve"> со </w:t>
      </w:r>
      <w:r>
        <w:lastRenderedPageBreak/>
        <w:t>слиянием веток.</w:t>
      </w:r>
    </w:p>
    <w:p w14:paraId="47FB6344" w14:textId="169A44E3" w:rsidR="00F17D41" w:rsidRPr="00F17D41" w:rsidRDefault="00F17D41" w:rsidP="00432151">
      <w:pPr>
        <w:spacing w:line="360" w:lineRule="auto"/>
        <w:ind w:firstLine="709"/>
        <w:rPr>
          <w:ins w:id="112" w:author="ivan@iamlukovkin.ru" w:date="2023-04-17T20:55:00Z"/>
        </w:rPr>
      </w:pPr>
      <w:ins w:id="113" w:author="ivan@iamlukovkin.ru" w:date="2023-04-17T20:55:00Z">
        <w:r>
          <w:t xml:space="preserve">Проведенные действия можно отменить. Так в работе был отменен последний </w:t>
        </w:r>
        <w:proofErr w:type="spellStart"/>
        <w:r>
          <w:t>коммит</w:t>
        </w:r>
        <w:proofErr w:type="spellEnd"/>
        <w:r>
          <w:t xml:space="preserve"> при использовании функции </w:t>
        </w:r>
        <w:r w:rsidRPr="00F17D41">
          <w:rPr>
            <w:i/>
            <w:iCs/>
            <w:lang w:val="en-US"/>
            <w:rPrChange w:id="114" w:author="ivan@iamlukovkin.ru" w:date="2023-04-17T20:56:00Z">
              <w:rPr>
                <w:lang w:val="en-US"/>
              </w:rPr>
            </w:rPrChange>
          </w:rPr>
          <w:t>Undo</w:t>
        </w:r>
        <w:r w:rsidRPr="00F17D41">
          <w:rPr>
            <w:i/>
            <w:iCs/>
            <w:rPrChange w:id="115" w:author="ivan@iamlukovkin.ru" w:date="2023-04-17T20:56:00Z">
              <w:rPr>
                <w:lang w:val="en-US"/>
              </w:rPr>
            </w:rPrChange>
          </w:rPr>
          <w:t xml:space="preserve"> </w:t>
        </w:r>
        <w:r w:rsidRPr="00F17D41">
          <w:rPr>
            <w:i/>
            <w:iCs/>
            <w:lang w:val="en-US"/>
            <w:rPrChange w:id="116" w:author="ivan@iamlukovkin.ru" w:date="2023-04-17T20:56:00Z">
              <w:rPr>
                <w:lang w:val="en-US"/>
              </w:rPr>
            </w:rPrChange>
          </w:rPr>
          <w:t>Commit</w:t>
        </w:r>
      </w:ins>
      <w:ins w:id="117" w:author="ivan@iamlukovkin.ru" w:date="2023-04-17T20:56:00Z">
        <w:r>
          <w:rPr>
            <w:i/>
            <w:iCs/>
          </w:rPr>
          <w:t xml:space="preserve"> </w:t>
        </w:r>
        <w:r>
          <w:t>(рисунок 8)</w:t>
        </w:r>
      </w:ins>
      <w:ins w:id="118" w:author="ivan@iamlukovkin.ru" w:date="2023-04-17T20:55:00Z">
        <w:r w:rsidRPr="00F17D41">
          <w:rPr>
            <w:rPrChange w:id="119" w:author="ivan@iamlukovkin.ru" w:date="2023-04-17T20:55:00Z">
              <w:rPr>
                <w:lang w:val="en-US"/>
              </w:rPr>
            </w:rPrChange>
          </w:rPr>
          <w:t>.</w:t>
        </w:r>
      </w:ins>
    </w:p>
    <w:p w14:paraId="34F05B65" w14:textId="37518950" w:rsidR="00F17D41" w:rsidRDefault="00F17D41" w:rsidP="00F17D41">
      <w:pPr>
        <w:spacing w:line="360" w:lineRule="auto"/>
        <w:ind w:firstLine="709"/>
        <w:jc w:val="center"/>
        <w:rPr>
          <w:ins w:id="120" w:author="ivan@iamlukovkin.ru" w:date="2023-04-17T20:56:00Z"/>
        </w:rPr>
      </w:pPr>
      <w:ins w:id="121" w:author="ivan@iamlukovkin.ru" w:date="2023-04-17T20:55:00Z">
        <w:r>
          <w:rPr>
            <w:noProof/>
          </w:rPr>
          <w:drawing>
            <wp:inline distT="0" distB="0" distL="0" distR="0" wp14:anchorId="0E317B07" wp14:editId="4CDF6D24">
              <wp:extent cx="4055488" cy="2506556"/>
              <wp:effectExtent l="0" t="0" r="0" b="0"/>
              <wp:docPr id="10" name="Рисунок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Рисунок 10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2581" cy="25109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0D9B87" w14:textId="7D5AB7BD" w:rsidR="00F17D41" w:rsidRDefault="00F17D41" w:rsidP="00F17D41">
      <w:pPr>
        <w:spacing w:line="360" w:lineRule="auto"/>
        <w:ind w:firstLine="709"/>
        <w:jc w:val="center"/>
        <w:rPr>
          <w:ins w:id="122" w:author="ivan@iamlukovkin.ru" w:date="2023-04-17T20:56:00Z"/>
        </w:rPr>
      </w:pPr>
      <w:ins w:id="123" w:author="ivan@iamlukovkin.ru" w:date="2023-04-17T20:56:00Z">
        <w:r>
          <w:t>Рисунок 8 – Отмена действия</w:t>
        </w:r>
      </w:ins>
    </w:p>
    <w:p w14:paraId="1C47B60A" w14:textId="35F7AE55" w:rsidR="00F17D41" w:rsidRDefault="00F17D41" w:rsidP="00F17D41">
      <w:pPr>
        <w:spacing w:line="360" w:lineRule="auto"/>
        <w:ind w:firstLine="709"/>
        <w:jc w:val="center"/>
        <w:rPr>
          <w:ins w:id="124" w:author="ivan@iamlukovkin.ru" w:date="2023-04-17T20:56:00Z"/>
          <w:b/>
          <w:bCs/>
        </w:rPr>
      </w:pPr>
      <w:ins w:id="125" w:author="ivan@iamlukovkin.ru" w:date="2023-04-17T20:56:00Z">
        <w:r>
          <w:rPr>
            <w:b/>
            <w:bCs/>
          </w:rPr>
          <w:t>Заключение</w:t>
        </w:r>
      </w:ins>
    </w:p>
    <w:p w14:paraId="79E7B8A2" w14:textId="787F421E" w:rsidR="00F17D41" w:rsidRPr="00F17D41" w:rsidRDefault="00F17D41">
      <w:pPr>
        <w:spacing w:line="360" w:lineRule="auto"/>
        <w:ind w:firstLine="709"/>
        <w:jc w:val="both"/>
        <w:pPrChange w:id="126" w:author="ivan@iamlukovkin.ru" w:date="2023-04-17T20:56:00Z">
          <w:pPr>
            <w:spacing w:line="360" w:lineRule="auto"/>
            <w:ind w:firstLine="709"/>
          </w:pPr>
        </w:pPrChange>
      </w:pPr>
      <w:ins w:id="127" w:author="ivan@iamlukovkin.ru" w:date="2023-04-17T20:56:00Z">
        <w:r>
          <w:t>В ходе работы нами были изучены методы работы</w:t>
        </w:r>
      </w:ins>
      <w:ins w:id="128" w:author="ivan@iamlukovkin.ru" w:date="2023-04-17T20:57:00Z">
        <w:r w:rsidRPr="00F17D41">
          <w:rPr>
            <w:rPrChange w:id="129" w:author="ivan@iamlukovkin.ru" w:date="2023-04-17T20:5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</w:t>
        </w:r>
        <w:r w:rsidRPr="00F17D41">
          <w:rPr>
            <w:rPrChange w:id="130" w:author="ivan@iamlukovkin.ru" w:date="2023-04-17T20:57:00Z">
              <w:rPr>
                <w:lang w:val="en-US"/>
              </w:rPr>
            </w:rPrChange>
          </w:rPr>
          <w:t xml:space="preserve"> </w:t>
        </w:r>
      </w:ins>
      <w:ins w:id="131" w:author="ivan@iamlukovkin.ru" w:date="2023-04-17T20:58:00Z">
        <w:r w:rsidR="00767843">
          <w:t xml:space="preserve">одной из </w:t>
        </w:r>
      </w:ins>
      <w:ins w:id="132" w:author="ivan@iamlukovkin.ru" w:date="2023-04-17T20:57:00Z">
        <w:r>
          <w:t>СКВ из с</w:t>
        </w:r>
      </w:ins>
      <w:ins w:id="133" w:author="ivan@iamlukovkin.ru" w:date="2023-04-17T20:58:00Z">
        <w:r>
          <w:t xml:space="preserve">емейства </w:t>
        </w:r>
        <w:r>
          <w:rPr>
            <w:lang w:val="en-US"/>
          </w:rPr>
          <w:t>Git</w:t>
        </w:r>
        <w:r>
          <w:t>.</w:t>
        </w:r>
        <w:r w:rsidR="00767843">
          <w:t xml:space="preserve"> Были достигнуты все поставленные цели.</w:t>
        </w:r>
      </w:ins>
    </w:p>
    <w:sectPr w:rsidR="00F17D41" w:rsidRPr="00F17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2B53"/>
    <w:multiLevelType w:val="hybridMultilevel"/>
    <w:tmpl w:val="88442628"/>
    <w:lvl w:ilvl="0" w:tplc="418CE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@iamlukovkin.ru">
    <w15:presenceInfo w15:providerId="Windows Live" w15:userId="e97714a1d5c2c3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06"/>
    <w:rsid w:val="002C584E"/>
    <w:rsid w:val="00432151"/>
    <w:rsid w:val="004A77B2"/>
    <w:rsid w:val="006F35AD"/>
    <w:rsid w:val="00767843"/>
    <w:rsid w:val="00AA595C"/>
    <w:rsid w:val="00CD3B06"/>
    <w:rsid w:val="00F1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817A2"/>
  <w15:chartTrackingRefBased/>
  <w15:docId w15:val="{6AC170E5-B833-F545-89E3-6A59AE2D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06"/>
    <w:pPr>
      <w:widowControl w:val="0"/>
    </w:pPr>
    <w:rPr>
      <w:rFonts w:ascii="Liberation Serif" w:eastAsia="Liberation Serif" w:hAnsi="Liberation Serif" w:cs="Liberation Seri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0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E4B66-C60F-1548-A43C-8E4C45278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ivan@iamlukovkin.ru</dc:creator>
  <cp:keywords/>
  <dc:description/>
  <cp:lastModifiedBy>ivan@iamlukovkin.ru</cp:lastModifiedBy>
  <cp:revision>2</cp:revision>
  <cp:lastPrinted>2023-04-18T06:57:00Z</cp:lastPrinted>
  <dcterms:created xsi:type="dcterms:W3CDTF">2023-04-17T17:22:00Z</dcterms:created>
  <dcterms:modified xsi:type="dcterms:W3CDTF">2023-04-18T06:58:00Z</dcterms:modified>
</cp:coreProperties>
</file>